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2BED" w14:textId="29F45E3D" w:rsidR="00CF03E6" w:rsidRDefault="00587414" w:rsidP="00587414">
      <w:pPr>
        <w:jc w:val="center"/>
        <w:rPr>
          <w:lang w:val="en-US"/>
        </w:rPr>
      </w:pPr>
      <w:r>
        <w:rPr>
          <w:lang w:val="en-US"/>
        </w:rPr>
        <w:t>HTML hands on exercise</w:t>
      </w:r>
    </w:p>
    <w:p w14:paraId="1ED01C82" w14:textId="62B91E97" w:rsidR="00587414" w:rsidRPr="00587414" w:rsidRDefault="00587414" w:rsidP="00587414">
      <w:pPr>
        <w:rPr>
          <w:sz w:val="42"/>
          <w:szCs w:val="42"/>
          <w:lang w:val="en-US"/>
        </w:rPr>
      </w:pPr>
      <w:r w:rsidRPr="00587414">
        <w:rPr>
          <w:sz w:val="42"/>
          <w:szCs w:val="42"/>
          <w:lang w:val="en-US"/>
        </w:rPr>
        <w:t>Expt-1:</w:t>
      </w:r>
    </w:p>
    <w:p w14:paraId="6E3F4624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72C2BA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A4FF90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9ECEE50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7F32FA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D37857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initial-scale=1.0"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BC5B14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Exercise 01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2FECDF5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42FF29E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E7B5D3B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 black;"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B4855D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&gt;&lt;h4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color:cyan</w:t>
      </w:r>
      <w:proofErr w:type="spellEnd"/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Designed for Developers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14:paraId="516D0DF6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"color:white;"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 World's most powerful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 easy-to-use APIs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FBD73A7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6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color:darkgrey</w:t>
      </w:r>
      <w:proofErr w:type="spellEnd"/>
      <w:r w:rsidRPr="00746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0AACFB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We agonize over the right abstractions so your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team don't need to stitch together disparate systems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or speand months integrating payments functionality</w:t>
      </w:r>
    </w:p>
    <w:p w14:paraId="6E9ACE75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43EF3DF7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290705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CFF1FEF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278FADA" w14:textId="77777777" w:rsidR="0074694D" w:rsidRPr="0074694D" w:rsidRDefault="0074694D" w:rsidP="00746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6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00AA19E" w14:textId="1B42F9D8" w:rsidR="00587414" w:rsidRDefault="00587414" w:rsidP="00587414">
      <w:pPr>
        <w:rPr>
          <w:ins w:id="0" w:author="M." w:date="2023-01-03T13:58:00Z"/>
          <w:sz w:val="42"/>
          <w:szCs w:val="42"/>
          <w:lang w:val="en-US"/>
        </w:rPr>
      </w:pPr>
      <w:ins w:id="1" w:author="M." w:date="2023-01-03T13:58:00Z">
        <w:r>
          <w:rPr>
            <w:sz w:val="42"/>
            <w:szCs w:val="42"/>
            <w:lang w:val="en-US"/>
          </w:rPr>
          <w:t>Expt-2</w:t>
        </w:r>
      </w:ins>
    </w:p>
    <w:p w14:paraId="2C285948" w14:textId="011CC8FB" w:rsidR="00587414" w:rsidRDefault="00587414" w:rsidP="00587414">
      <w:pPr>
        <w:rPr>
          <w:lang w:val="en-US"/>
        </w:rPr>
      </w:pPr>
      <w:r>
        <w:rPr>
          <w:lang w:val="en-US"/>
        </w:rPr>
        <w:t>Html:</w:t>
      </w:r>
    </w:p>
    <w:p w14:paraId="32346137" w14:textId="77777777" w:rsidR="00587414" w:rsidRDefault="00587414" w:rsidP="00587414">
      <w:pPr>
        <w:rPr>
          <w:lang w:val="en-US"/>
        </w:rPr>
      </w:pPr>
    </w:p>
    <w:p w14:paraId="51E48AC9" w14:textId="5BD9162B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>&lt;html&gt;</w:t>
      </w:r>
    </w:p>
    <w:p w14:paraId="47AD146A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&lt;head&gt;&lt;/head&gt;</w:t>
      </w:r>
    </w:p>
    <w:p w14:paraId="55F506B7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&lt;body&gt;</w:t>
      </w:r>
    </w:p>
    <w:p w14:paraId="340F7D03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    &lt;h1 id="h"&gt;</w:t>
      </w:r>
      <w:proofErr w:type="spellStart"/>
      <w:r w:rsidRPr="00587414">
        <w:rPr>
          <w:lang w:val="en-US"/>
        </w:rPr>
        <w:t>Gokulashik's</w:t>
      </w:r>
      <w:proofErr w:type="spellEnd"/>
      <w:r w:rsidRPr="00587414">
        <w:rPr>
          <w:lang w:val="en-US"/>
        </w:rPr>
        <w:t xml:space="preserve"> page&lt;/h1&gt;</w:t>
      </w:r>
    </w:p>
    <w:p w14:paraId="513BB075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    &lt;h2 id="h"&gt;My </w:t>
      </w:r>
      <w:proofErr w:type="spellStart"/>
      <w:r w:rsidRPr="00587414">
        <w:rPr>
          <w:lang w:val="en-US"/>
        </w:rPr>
        <w:t>favourite</w:t>
      </w:r>
      <w:proofErr w:type="spellEnd"/>
      <w:r w:rsidRPr="00587414">
        <w:rPr>
          <w:lang w:val="en-US"/>
        </w:rPr>
        <w:t xml:space="preserve"> anime&lt;/h2&gt;</w:t>
      </w:r>
    </w:p>
    <w:p w14:paraId="79ED6692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    &lt;</w:t>
      </w:r>
      <w:proofErr w:type="spellStart"/>
      <w:r w:rsidRPr="00587414">
        <w:rPr>
          <w:lang w:val="en-US"/>
        </w:rPr>
        <w:t>img</w:t>
      </w:r>
      <w:proofErr w:type="spellEnd"/>
      <w:r w:rsidRPr="00587414">
        <w:rPr>
          <w:lang w:val="en-US"/>
        </w:rPr>
        <w:t xml:space="preserve"> src="https://encrypted-tbn0.gstatic.com/images?q=tbn:ANd9GcTaR0tVV0nSvOm3B6DTX2qPpiaGYZsQ9O6rOA&amp;usqp=CAU"&gt;</w:t>
      </w:r>
    </w:p>
    <w:p w14:paraId="2384E8BA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    &lt;p id="h"&gt;This is my </w:t>
      </w:r>
      <w:proofErr w:type="spellStart"/>
      <w:r w:rsidRPr="00587414">
        <w:rPr>
          <w:lang w:val="en-US"/>
        </w:rPr>
        <w:t>favoutite</w:t>
      </w:r>
      <w:proofErr w:type="spellEnd"/>
      <w:r w:rsidRPr="00587414">
        <w:rPr>
          <w:lang w:val="en-US"/>
        </w:rPr>
        <w:t xml:space="preserve"> </w:t>
      </w:r>
      <w:proofErr w:type="spellStart"/>
      <w:r w:rsidRPr="00587414">
        <w:rPr>
          <w:lang w:val="en-US"/>
        </w:rPr>
        <w:t>anime.The</w:t>
      </w:r>
      <w:proofErr w:type="spellEnd"/>
      <w:r w:rsidRPr="00587414">
        <w:rPr>
          <w:lang w:val="en-US"/>
        </w:rPr>
        <w:t xml:space="preserve"> series name is </w:t>
      </w:r>
      <w:proofErr w:type="spellStart"/>
      <w:r w:rsidRPr="00587414">
        <w:rPr>
          <w:lang w:val="en-US"/>
        </w:rPr>
        <w:t>naruto</w:t>
      </w:r>
      <w:proofErr w:type="spellEnd"/>
      <w:r w:rsidRPr="00587414">
        <w:rPr>
          <w:lang w:val="en-US"/>
        </w:rPr>
        <w:t xml:space="preserve"> and it is one of my </w:t>
      </w:r>
      <w:proofErr w:type="spellStart"/>
      <w:r w:rsidRPr="00587414">
        <w:rPr>
          <w:lang w:val="en-US"/>
        </w:rPr>
        <w:t>faourites</w:t>
      </w:r>
      <w:proofErr w:type="spellEnd"/>
      <w:r w:rsidRPr="00587414">
        <w:rPr>
          <w:lang w:val="en-US"/>
        </w:rPr>
        <w:t xml:space="preserve"> shows </w:t>
      </w:r>
      <w:proofErr w:type="spellStart"/>
      <w:r w:rsidRPr="00587414">
        <w:rPr>
          <w:lang w:val="en-US"/>
        </w:rPr>
        <w:t>its</w:t>
      </w:r>
      <w:proofErr w:type="spellEnd"/>
      <w:r w:rsidRPr="00587414">
        <w:rPr>
          <w:lang w:val="en-US"/>
        </w:rPr>
        <w:t xml:space="preserve"> a wonderful story about a boy who dream of becoming the leader of his village&lt;/p&gt;</w:t>
      </w:r>
    </w:p>
    <w:p w14:paraId="3CE0DA72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&lt;/body&gt;</w:t>
      </w:r>
    </w:p>
    <w:p w14:paraId="4856FCEE" w14:textId="1E823C8C" w:rsidR="00587414" w:rsidRDefault="00587414" w:rsidP="00587414">
      <w:pPr>
        <w:rPr>
          <w:lang w:val="en-US"/>
        </w:rPr>
      </w:pPr>
      <w:r w:rsidRPr="00587414">
        <w:rPr>
          <w:lang w:val="en-US"/>
        </w:rPr>
        <w:t>&lt;/html&gt;</w:t>
      </w:r>
    </w:p>
    <w:p w14:paraId="055977DE" w14:textId="2B027600" w:rsidR="00587414" w:rsidRDefault="00587414" w:rsidP="00587414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22F7DDFB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>body{</w:t>
      </w:r>
    </w:p>
    <w:p w14:paraId="1A0BB7EF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</w:t>
      </w:r>
      <w:proofErr w:type="spellStart"/>
      <w:r w:rsidRPr="00587414">
        <w:rPr>
          <w:lang w:val="en-US"/>
        </w:rPr>
        <w:t>background-color:orange</w:t>
      </w:r>
      <w:proofErr w:type="spellEnd"/>
      <w:r w:rsidRPr="00587414">
        <w:rPr>
          <w:lang w:val="en-US"/>
        </w:rPr>
        <w:t>;</w:t>
      </w:r>
    </w:p>
    <w:p w14:paraId="4E9C05D1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>}</w:t>
      </w:r>
    </w:p>
    <w:p w14:paraId="52981364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>#h{</w:t>
      </w:r>
    </w:p>
    <w:p w14:paraId="2F2CD5D2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</w:t>
      </w:r>
      <w:proofErr w:type="spellStart"/>
      <w:r w:rsidRPr="00587414">
        <w:rPr>
          <w:lang w:val="en-US"/>
        </w:rPr>
        <w:t>color:green</w:t>
      </w:r>
      <w:proofErr w:type="spellEnd"/>
      <w:r w:rsidRPr="00587414">
        <w:rPr>
          <w:lang w:val="en-US"/>
        </w:rPr>
        <w:t>;</w:t>
      </w:r>
    </w:p>
    <w:p w14:paraId="6613A1BE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>}</w:t>
      </w:r>
    </w:p>
    <w:p w14:paraId="1A30E8AB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>p{</w:t>
      </w:r>
    </w:p>
    <w:p w14:paraId="615A9826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</w:t>
      </w:r>
      <w:proofErr w:type="spellStart"/>
      <w:r w:rsidRPr="00587414">
        <w:rPr>
          <w:lang w:val="en-US"/>
        </w:rPr>
        <w:t>text-align:left</w:t>
      </w:r>
      <w:proofErr w:type="spellEnd"/>
      <w:r w:rsidRPr="00587414">
        <w:rPr>
          <w:lang w:val="en-US"/>
        </w:rPr>
        <w:t>;</w:t>
      </w:r>
    </w:p>
    <w:p w14:paraId="6B8BD433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</w:t>
      </w:r>
      <w:proofErr w:type="spellStart"/>
      <w:r w:rsidRPr="00587414">
        <w:rPr>
          <w:lang w:val="en-US"/>
        </w:rPr>
        <w:t>position:absolute</w:t>
      </w:r>
      <w:proofErr w:type="spellEnd"/>
      <w:r w:rsidRPr="00587414">
        <w:rPr>
          <w:lang w:val="en-US"/>
        </w:rPr>
        <w:t>;</w:t>
      </w:r>
    </w:p>
    <w:p w14:paraId="6E58A608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left:250px;</w:t>
      </w:r>
    </w:p>
    <w:p w14:paraId="59E66456" w14:textId="77777777" w:rsidR="00587414" w:rsidRPr="00587414" w:rsidRDefault="00587414" w:rsidP="00587414">
      <w:pPr>
        <w:rPr>
          <w:lang w:val="en-US"/>
        </w:rPr>
      </w:pPr>
      <w:r w:rsidRPr="00587414">
        <w:rPr>
          <w:lang w:val="en-US"/>
        </w:rPr>
        <w:t xml:space="preserve">    top:110px;</w:t>
      </w:r>
    </w:p>
    <w:p w14:paraId="1875A52F" w14:textId="4FA70BFB" w:rsidR="00587414" w:rsidRDefault="00587414" w:rsidP="00587414">
      <w:pPr>
        <w:rPr>
          <w:lang w:val="en-US"/>
        </w:rPr>
      </w:pPr>
      <w:r w:rsidRPr="00587414">
        <w:rPr>
          <w:lang w:val="en-US"/>
        </w:rPr>
        <w:t>}</w:t>
      </w:r>
    </w:p>
    <w:p w14:paraId="5683751F" w14:textId="38D6EFFA" w:rsidR="00040563" w:rsidRDefault="00040563" w:rsidP="00587414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Expt-3</w:t>
      </w:r>
    </w:p>
    <w:p w14:paraId="28C11919" w14:textId="7C07FDF8" w:rsidR="00040563" w:rsidRDefault="00040563" w:rsidP="00587414">
      <w:pPr>
        <w:rPr>
          <w:lang w:val="en-US"/>
        </w:rPr>
      </w:pPr>
      <w:r>
        <w:rPr>
          <w:lang w:val="en-US"/>
        </w:rPr>
        <w:t>Html:</w:t>
      </w:r>
    </w:p>
    <w:p w14:paraId="12B9590F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>&lt;html&gt;</w:t>
      </w:r>
    </w:p>
    <w:p w14:paraId="6B9A4E5E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&lt;head&gt;&lt;/head&gt;</w:t>
      </w:r>
    </w:p>
    <w:p w14:paraId="19BD55A6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&lt;body style="</w:t>
      </w:r>
      <w:proofErr w:type="spellStart"/>
      <w:r w:rsidRPr="00040563">
        <w:rPr>
          <w:lang w:val="en-US"/>
        </w:rPr>
        <w:t>background-color:lightblue</w:t>
      </w:r>
      <w:proofErr w:type="spellEnd"/>
      <w:r w:rsidRPr="00040563">
        <w:rPr>
          <w:lang w:val="en-US"/>
        </w:rPr>
        <w:t>"&gt;</w:t>
      </w:r>
    </w:p>
    <w:p w14:paraId="0F8B918E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    &lt;h2&gt;Indian Cricket&lt;/h2&gt;</w:t>
      </w:r>
    </w:p>
    <w:p w14:paraId="785BBCAA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    &lt;p&gt;The first image uses the width attribute(set to 128px),but the style in the head section override </w:t>
      </w:r>
      <w:proofErr w:type="spellStart"/>
      <w:r w:rsidRPr="00040563">
        <w:rPr>
          <w:lang w:val="en-US"/>
        </w:rPr>
        <w:t>it,and</w:t>
      </w:r>
      <w:proofErr w:type="spellEnd"/>
      <w:r w:rsidRPr="00040563">
        <w:rPr>
          <w:lang w:val="en-US"/>
        </w:rPr>
        <w:t xml:space="preserve"> sets the width to 50% and height 50%&lt;/p&gt;</w:t>
      </w:r>
    </w:p>
    <w:p w14:paraId="7261BBEB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    &lt;</w:t>
      </w:r>
      <w:proofErr w:type="spellStart"/>
      <w:r w:rsidRPr="00040563">
        <w:rPr>
          <w:lang w:val="en-US"/>
        </w:rPr>
        <w:t>img</w:t>
      </w:r>
      <w:proofErr w:type="spellEnd"/>
      <w:r w:rsidRPr="00040563">
        <w:rPr>
          <w:lang w:val="en-US"/>
        </w:rPr>
        <w:t xml:space="preserve"> style="width:50%;height:50%" src="data:image/jpeg;base64,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</w:t>
      </w:r>
      <w:r w:rsidRPr="00040563">
        <w:rPr>
          <w:lang w:val="en-US"/>
        </w:rPr>
        <w:lastRenderedPageBreak/>
        <w:t>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</w:t>
      </w:r>
      <w:r w:rsidRPr="00040563">
        <w:rPr>
          <w:lang w:val="en-US"/>
        </w:rPr>
        <w:lastRenderedPageBreak/>
        <w:t>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"&gt;</w:t>
      </w:r>
    </w:p>
    <w:p w14:paraId="2A731172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    &lt;p&gt;The second image uses the style attribute to set the width to 128 </w:t>
      </w:r>
      <w:proofErr w:type="spellStart"/>
      <w:r w:rsidRPr="00040563">
        <w:rPr>
          <w:lang w:val="en-US"/>
        </w:rPr>
        <w:t>pixels.this</w:t>
      </w:r>
      <w:proofErr w:type="spellEnd"/>
      <w:r w:rsidRPr="00040563">
        <w:rPr>
          <w:lang w:val="en-US"/>
        </w:rPr>
        <w:t xml:space="preserve"> will not be </w:t>
      </w:r>
      <w:proofErr w:type="spellStart"/>
      <w:r w:rsidRPr="00040563">
        <w:rPr>
          <w:lang w:val="en-US"/>
        </w:rPr>
        <w:t>overriden</w:t>
      </w:r>
      <w:proofErr w:type="spellEnd"/>
      <w:r w:rsidRPr="00040563">
        <w:rPr>
          <w:lang w:val="en-US"/>
        </w:rPr>
        <w:t xml:space="preserve"> by </w:t>
      </w:r>
      <w:proofErr w:type="spellStart"/>
      <w:r w:rsidRPr="00040563">
        <w:rPr>
          <w:lang w:val="en-US"/>
        </w:rPr>
        <w:t>th</w:t>
      </w:r>
      <w:proofErr w:type="spellEnd"/>
      <w:r w:rsidRPr="00040563">
        <w:rPr>
          <w:lang w:val="en-US"/>
        </w:rPr>
        <w:t xml:space="preserve"> </w:t>
      </w:r>
      <w:proofErr w:type="spellStart"/>
      <w:r w:rsidRPr="00040563">
        <w:rPr>
          <w:lang w:val="en-US"/>
        </w:rPr>
        <w:t>estyle</w:t>
      </w:r>
      <w:proofErr w:type="spellEnd"/>
      <w:r w:rsidRPr="00040563">
        <w:rPr>
          <w:lang w:val="en-US"/>
        </w:rPr>
        <w:t xml:space="preserve"> in the head section&lt;/p&gt;</w:t>
      </w:r>
    </w:p>
    <w:p w14:paraId="1B710B9F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t xml:space="preserve">        &lt;</w:t>
      </w:r>
      <w:proofErr w:type="spellStart"/>
      <w:r w:rsidRPr="00040563">
        <w:rPr>
          <w:lang w:val="en-US"/>
        </w:rPr>
        <w:t>img</w:t>
      </w:r>
      <w:proofErr w:type="spellEnd"/>
      <w:r w:rsidRPr="00040563">
        <w:rPr>
          <w:lang w:val="en-US"/>
        </w:rPr>
        <w:t xml:space="preserve"> style="width:128px;height:128px" src="data:image/jpeg;base64,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</w:t>
      </w:r>
      <w:r w:rsidRPr="00040563">
        <w:rPr>
          <w:lang w:val="en-US"/>
        </w:rPr>
        <w:lastRenderedPageBreak/>
        <w:t>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</w:t>
      </w:r>
      <w:r w:rsidRPr="00040563">
        <w:rPr>
          <w:lang w:val="en-US"/>
        </w:rPr>
        <w:lastRenderedPageBreak/>
        <w:t>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</w:t>
      </w:r>
      <w:r w:rsidRPr="00040563">
        <w:rPr>
          <w:lang w:val="en-US"/>
        </w:rPr>
        <w:lastRenderedPageBreak/>
        <w:t>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</w:t>
      </w:r>
      <w:r w:rsidRPr="00040563">
        <w:rPr>
          <w:lang w:val="en-US"/>
        </w:rPr>
        <w:lastRenderedPageBreak/>
        <w:t>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"&gt;</w:t>
      </w:r>
    </w:p>
    <w:p w14:paraId="5AD797FF" w14:textId="77777777" w:rsidR="00040563" w:rsidRPr="00040563" w:rsidRDefault="00040563" w:rsidP="00040563">
      <w:pPr>
        <w:rPr>
          <w:lang w:val="en-US"/>
        </w:rPr>
      </w:pPr>
      <w:r w:rsidRPr="00040563">
        <w:rPr>
          <w:lang w:val="en-US"/>
        </w:rPr>
        <w:lastRenderedPageBreak/>
        <w:t xml:space="preserve">    &lt;/body&gt;</w:t>
      </w:r>
    </w:p>
    <w:p w14:paraId="59A7031C" w14:textId="34AD38D1" w:rsidR="00040563" w:rsidRDefault="00040563" w:rsidP="00040563">
      <w:pPr>
        <w:rPr>
          <w:lang w:val="en-US"/>
        </w:rPr>
      </w:pPr>
      <w:r w:rsidRPr="00040563">
        <w:rPr>
          <w:lang w:val="en-US"/>
        </w:rPr>
        <w:t>&lt;/html&gt;</w:t>
      </w:r>
    </w:p>
    <w:p w14:paraId="74697BF8" w14:textId="6476D4A2" w:rsidR="00151779" w:rsidRDefault="00151779" w:rsidP="000405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Expt-4</w:t>
      </w:r>
    </w:p>
    <w:p w14:paraId="3DC8340D" w14:textId="49129E56" w:rsidR="00151779" w:rsidRDefault="00151779" w:rsidP="00040563">
      <w:pPr>
        <w:rPr>
          <w:lang w:val="en-US"/>
        </w:rPr>
      </w:pPr>
      <w:r>
        <w:rPr>
          <w:lang w:val="en-US"/>
        </w:rPr>
        <w:t>Html:</w:t>
      </w:r>
    </w:p>
    <w:p w14:paraId="56CD3AAE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>&lt;html&gt;</w:t>
      </w:r>
    </w:p>
    <w:p w14:paraId="1A510F03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&lt;head&gt;&lt;/head&gt;</w:t>
      </w:r>
    </w:p>
    <w:p w14:paraId="32B9ABD9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&lt;body&gt;</w:t>
      </w:r>
    </w:p>
    <w:p w14:paraId="180281CB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    &lt;h1&gt;Take a </w:t>
      </w:r>
      <w:proofErr w:type="spellStart"/>
      <w:r w:rsidRPr="00151779">
        <w:rPr>
          <w:lang w:val="en-US"/>
        </w:rPr>
        <w:t>Break.Go</w:t>
      </w:r>
      <w:proofErr w:type="spellEnd"/>
      <w:r w:rsidRPr="00151779">
        <w:rPr>
          <w:lang w:val="en-US"/>
        </w:rPr>
        <w:t xml:space="preserve"> for a trip&lt;/h1&gt;</w:t>
      </w:r>
    </w:p>
    <w:p w14:paraId="333A1A0B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&lt;/body&gt;</w:t>
      </w:r>
    </w:p>
    <w:p w14:paraId="6A512494" w14:textId="1A914B1D" w:rsidR="00151779" w:rsidRDefault="00151779" w:rsidP="00151779">
      <w:pPr>
        <w:rPr>
          <w:lang w:val="en-US"/>
        </w:rPr>
      </w:pPr>
      <w:r w:rsidRPr="00151779">
        <w:rPr>
          <w:lang w:val="en-US"/>
        </w:rPr>
        <w:t>&lt;/html&gt;</w:t>
      </w:r>
    </w:p>
    <w:p w14:paraId="52FB616A" w14:textId="5C8239A9" w:rsidR="00151779" w:rsidRDefault="00151779" w:rsidP="00151779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F52642C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>body{</w:t>
      </w:r>
    </w:p>
    <w:p w14:paraId="36D9AEBF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background-image:url(https://i.pinimg.com/originals/b4/a8/a4/b4a8a4625f6b8ef4418150efff833d04.gif);</w:t>
      </w:r>
    </w:p>
    <w:p w14:paraId="5811A928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</w:t>
      </w:r>
      <w:proofErr w:type="spellStart"/>
      <w:r w:rsidRPr="00151779">
        <w:rPr>
          <w:lang w:val="en-US"/>
        </w:rPr>
        <w:t>background-repeat:no-repeat</w:t>
      </w:r>
      <w:proofErr w:type="spellEnd"/>
      <w:r w:rsidRPr="00151779">
        <w:rPr>
          <w:lang w:val="en-US"/>
        </w:rPr>
        <w:t>;</w:t>
      </w:r>
    </w:p>
    <w:p w14:paraId="38934038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</w:t>
      </w:r>
    </w:p>
    <w:p w14:paraId="04137246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>}</w:t>
      </w:r>
    </w:p>
    <w:p w14:paraId="7913974E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>h1{</w:t>
      </w:r>
    </w:p>
    <w:p w14:paraId="7FA08E28" w14:textId="77777777" w:rsidR="00151779" w:rsidRPr="00151779" w:rsidRDefault="00151779" w:rsidP="00151779">
      <w:pPr>
        <w:rPr>
          <w:lang w:val="en-US"/>
        </w:rPr>
      </w:pPr>
      <w:r w:rsidRPr="00151779">
        <w:rPr>
          <w:lang w:val="en-US"/>
        </w:rPr>
        <w:t xml:space="preserve">    </w:t>
      </w:r>
      <w:proofErr w:type="spellStart"/>
      <w:r w:rsidRPr="00151779">
        <w:rPr>
          <w:lang w:val="en-US"/>
        </w:rPr>
        <w:t>text-align:center</w:t>
      </w:r>
      <w:proofErr w:type="spellEnd"/>
      <w:r w:rsidRPr="00151779">
        <w:rPr>
          <w:lang w:val="en-US"/>
        </w:rPr>
        <w:t>;</w:t>
      </w:r>
    </w:p>
    <w:p w14:paraId="0AEADEDE" w14:textId="2C422342" w:rsidR="00151779" w:rsidRDefault="00151779" w:rsidP="00151779">
      <w:pPr>
        <w:rPr>
          <w:lang w:val="en-US"/>
        </w:rPr>
      </w:pPr>
      <w:r w:rsidRPr="00151779">
        <w:rPr>
          <w:lang w:val="en-US"/>
        </w:rPr>
        <w:t>}</w:t>
      </w:r>
    </w:p>
    <w:p w14:paraId="004F6C5A" w14:textId="0B612547" w:rsidR="00CE37F6" w:rsidRDefault="00CE37F6" w:rsidP="001517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EXPt-5</w:t>
      </w:r>
    </w:p>
    <w:p w14:paraId="627E0C63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>&lt;html&gt;</w:t>
      </w:r>
    </w:p>
    <w:p w14:paraId="18AE1878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&lt;head&gt;</w:t>
      </w:r>
    </w:p>
    <w:p w14:paraId="69ED79A6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&lt;style&gt;</w:t>
      </w:r>
    </w:p>
    <w:p w14:paraId="5660CF23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#ref{</w:t>
      </w:r>
    </w:p>
    <w:p w14:paraId="5AF758E4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    </w:t>
      </w:r>
      <w:proofErr w:type="spellStart"/>
      <w:r w:rsidRPr="00CE37F6">
        <w:rPr>
          <w:lang w:val="en-US"/>
        </w:rPr>
        <w:t>text-align:center</w:t>
      </w:r>
      <w:proofErr w:type="spellEnd"/>
      <w:r w:rsidRPr="00CE37F6">
        <w:rPr>
          <w:lang w:val="en-US"/>
        </w:rPr>
        <w:t>;</w:t>
      </w:r>
    </w:p>
    <w:p w14:paraId="5E1A013C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    </w:t>
      </w:r>
    </w:p>
    <w:p w14:paraId="26AE55E8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}</w:t>
      </w:r>
    </w:p>
    <w:p w14:paraId="09226978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&lt;/style&gt;</w:t>
      </w:r>
    </w:p>
    <w:p w14:paraId="0834DF50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&lt;/head&gt;</w:t>
      </w:r>
    </w:p>
    <w:p w14:paraId="6F67B4CF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lastRenderedPageBreak/>
        <w:t xml:space="preserve">    &lt;body style="</w:t>
      </w:r>
      <w:proofErr w:type="spellStart"/>
      <w:r w:rsidRPr="00CE37F6">
        <w:rPr>
          <w:lang w:val="en-US"/>
        </w:rPr>
        <w:t>background-color:lightgreen</w:t>
      </w:r>
      <w:proofErr w:type="spellEnd"/>
      <w:r w:rsidRPr="00CE37F6">
        <w:rPr>
          <w:lang w:val="en-US"/>
        </w:rPr>
        <w:t>"&gt;</w:t>
      </w:r>
    </w:p>
    <w:p w14:paraId="7890649A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&lt;h1 id="ref"&gt;Login&lt;/h1&gt;</w:t>
      </w:r>
    </w:p>
    <w:p w14:paraId="56706E71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&lt;form id="ref"&gt;</w:t>
      </w:r>
    </w:p>
    <w:p w14:paraId="3249C0B0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&lt;p&gt; &lt;label&gt;Username:&lt;/label&gt;</w:t>
      </w:r>
    </w:p>
    <w:p w14:paraId="5271FF65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&lt;input type="text"&gt;&lt;/p&gt;</w:t>
      </w:r>
    </w:p>
    <w:p w14:paraId="7A5FAF43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&lt;p&gt;&lt;label&gt;Password:&lt;/label&gt;</w:t>
      </w:r>
    </w:p>
    <w:p w14:paraId="43D39AEB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&lt;input type="password"&gt;&lt;/p&gt;&lt;</w:t>
      </w:r>
      <w:proofErr w:type="spellStart"/>
      <w:r w:rsidRPr="00CE37F6">
        <w:rPr>
          <w:lang w:val="en-US"/>
        </w:rPr>
        <w:t>br</w:t>
      </w:r>
      <w:proofErr w:type="spellEnd"/>
      <w:r w:rsidRPr="00CE37F6">
        <w:rPr>
          <w:lang w:val="en-US"/>
        </w:rPr>
        <w:t>&gt;</w:t>
      </w:r>
    </w:p>
    <w:p w14:paraId="27EB13B2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    &lt;button&gt;Login&lt;/button&gt;</w:t>
      </w:r>
    </w:p>
    <w:p w14:paraId="005F63D7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&lt;/form&gt;</w:t>
      </w:r>
    </w:p>
    <w:p w14:paraId="6685F037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    </w:t>
      </w:r>
    </w:p>
    <w:p w14:paraId="3B5D6844" w14:textId="77777777" w:rsidR="00CE37F6" w:rsidRPr="00CE37F6" w:rsidRDefault="00CE37F6" w:rsidP="00CE37F6">
      <w:pPr>
        <w:rPr>
          <w:lang w:val="en-US"/>
        </w:rPr>
      </w:pPr>
      <w:r w:rsidRPr="00CE37F6">
        <w:rPr>
          <w:lang w:val="en-US"/>
        </w:rPr>
        <w:t xml:space="preserve">    &lt;/body&gt;</w:t>
      </w:r>
    </w:p>
    <w:p w14:paraId="28DFD203" w14:textId="07DF5B30" w:rsidR="00CE37F6" w:rsidRDefault="00CE37F6" w:rsidP="00CE37F6">
      <w:pPr>
        <w:rPr>
          <w:lang w:val="en-US"/>
        </w:rPr>
      </w:pPr>
      <w:r w:rsidRPr="00CE37F6">
        <w:rPr>
          <w:lang w:val="en-US"/>
        </w:rPr>
        <w:t>&lt;/html&gt;</w:t>
      </w:r>
    </w:p>
    <w:p w14:paraId="1EB9ED9F" w14:textId="305A8826" w:rsidR="008066D0" w:rsidRDefault="008066D0" w:rsidP="00CE37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Expt-7:</w:t>
      </w:r>
    </w:p>
    <w:p w14:paraId="3834F1BB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>&lt;html&gt;</w:t>
      </w:r>
    </w:p>
    <w:p w14:paraId="622A5CA9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&lt;head&gt;</w:t>
      </w:r>
    </w:p>
    <w:p w14:paraId="0E31B569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&lt;style&gt;</w:t>
      </w:r>
    </w:p>
    <w:p w14:paraId="240933D8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</w:t>
      </w:r>
      <w:proofErr w:type="spellStart"/>
      <w:r w:rsidRPr="008066D0">
        <w:rPr>
          <w:lang w:val="en-US"/>
        </w:rPr>
        <w:t>table,th,tr,td</w:t>
      </w:r>
      <w:proofErr w:type="spellEnd"/>
      <w:r w:rsidRPr="008066D0">
        <w:rPr>
          <w:lang w:val="en-US"/>
        </w:rPr>
        <w:t>{</w:t>
      </w:r>
    </w:p>
    <w:p w14:paraId="1016AFE0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border:1px solid black;</w:t>
      </w:r>
    </w:p>
    <w:p w14:paraId="5165E603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</w:t>
      </w:r>
      <w:proofErr w:type="spellStart"/>
      <w:r w:rsidRPr="008066D0">
        <w:rPr>
          <w:lang w:val="en-US"/>
        </w:rPr>
        <w:t>border-collapse:collapse</w:t>
      </w:r>
      <w:proofErr w:type="spellEnd"/>
      <w:r w:rsidRPr="008066D0">
        <w:rPr>
          <w:lang w:val="en-US"/>
        </w:rPr>
        <w:t>;</w:t>
      </w:r>
    </w:p>
    <w:p w14:paraId="4D35DF6D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padding:20px;</w:t>
      </w:r>
    </w:p>
    <w:p w14:paraId="26C92660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</w:t>
      </w:r>
      <w:proofErr w:type="spellStart"/>
      <w:r w:rsidRPr="008066D0">
        <w:rPr>
          <w:lang w:val="en-US"/>
        </w:rPr>
        <w:t>background-color:lightyellow</w:t>
      </w:r>
      <w:proofErr w:type="spellEnd"/>
      <w:r w:rsidRPr="008066D0">
        <w:rPr>
          <w:lang w:val="en-US"/>
        </w:rPr>
        <w:t xml:space="preserve">;  </w:t>
      </w:r>
    </w:p>
    <w:p w14:paraId="0DD1F92F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padding-right:100px;</w:t>
      </w:r>
    </w:p>
    <w:p w14:paraId="4B513E6A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position:;</w:t>
      </w:r>
    </w:p>
    <w:p w14:paraId="06D44725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}</w:t>
      </w:r>
    </w:p>
    <w:p w14:paraId="18BA19BB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&lt;/style&gt;</w:t>
      </w:r>
    </w:p>
    <w:p w14:paraId="3679D2C2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&lt;/head&gt;</w:t>
      </w:r>
    </w:p>
    <w:p w14:paraId="7A971C50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&lt;body&gt;</w:t>
      </w:r>
    </w:p>
    <w:p w14:paraId="12261FFA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&lt;h2 style="</w:t>
      </w:r>
      <w:proofErr w:type="spellStart"/>
      <w:r w:rsidRPr="008066D0">
        <w:rPr>
          <w:lang w:val="en-US"/>
        </w:rPr>
        <w:t>text-align:center</w:t>
      </w:r>
      <w:proofErr w:type="spellEnd"/>
      <w:r w:rsidRPr="008066D0">
        <w:rPr>
          <w:lang w:val="en-US"/>
        </w:rPr>
        <w:t>"&gt;&lt;u&gt;Employee Table&lt;/u&gt;&lt;/h2&gt;</w:t>
      </w:r>
    </w:p>
    <w:p w14:paraId="5BA5777C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&lt;table&gt;</w:t>
      </w:r>
    </w:p>
    <w:p w14:paraId="75E5BCB1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0984BAAE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lastRenderedPageBreak/>
        <w:t xml:space="preserve">                &lt;</w:t>
      </w:r>
      <w:proofErr w:type="spellStart"/>
      <w:r w:rsidRPr="008066D0">
        <w:rPr>
          <w:lang w:val="en-US"/>
        </w:rPr>
        <w:t>th</w:t>
      </w:r>
      <w:proofErr w:type="spellEnd"/>
      <w:r w:rsidRPr="008066D0">
        <w:rPr>
          <w:lang w:val="en-US"/>
        </w:rPr>
        <w:t>&gt;Name&lt;/</w:t>
      </w:r>
      <w:proofErr w:type="spellStart"/>
      <w:r w:rsidRPr="008066D0">
        <w:rPr>
          <w:lang w:val="en-US"/>
        </w:rPr>
        <w:t>th</w:t>
      </w:r>
      <w:proofErr w:type="spellEnd"/>
      <w:r w:rsidRPr="008066D0">
        <w:rPr>
          <w:lang w:val="en-US"/>
        </w:rPr>
        <w:t>&gt;</w:t>
      </w:r>
    </w:p>
    <w:p w14:paraId="43FA59BC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</w:t>
      </w:r>
      <w:proofErr w:type="spellStart"/>
      <w:r w:rsidRPr="008066D0">
        <w:rPr>
          <w:lang w:val="en-US"/>
        </w:rPr>
        <w:t>th</w:t>
      </w:r>
      <w:proofErr w:type="spellEnd"/>
      <w:r w:rsidRPr="008066D0">
        <w:rPr>
          <w:lang w:val="en-US"/>
        </w:rPr>
        <w:t>&gt;Job Title&lt;/</w:t>
      </w:r>
      <w:proofErr w:type="spellStart"/>
      <w:r w:rsidRPr="008066D0">
        <w:rPr>
          <w:lang w:val="en-US"/>
        </w:rPr>
        <w:t>th</w:t>
      </w:r>
      <w:proofErr w:type="spellEnd"/>
      <w:r w:rsidRPr="008066D0">
        <w:rPr>
          <w:lang w:val="en-US"/>
        </w:rPr>
        <w:t>&gt;</w:t>
      </w:r>
    </w:p>
    <w:p w14:paraId="765167CC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</w:t>
      </w:r>
      <w:proofErr w:type="spellStart"/>
      <w:r w:rsidRPr="008066D0">
        <w:rPr>
          <w:lang w:val="en-US"/>
        </w:rPr>
        <w:t>th</w:t>
      </w:r>
      <w:proofErr w:type="spellEnd"/>
      <w:r w:rsidRPr="008066D0">
        <w:rPr>
          <w:lang w:val="en-US"/>
        </w:rPr>
        <w:t>&gt;Email Address&lt;/</w:t>
      </w:r>
      <w:proofErr w:type="spellStart"/>
      <w:r w:rsidRPr="008066D0">
        <w:rPr>
          <w:lang w:val="en-US"/>
        </w:rPr>
        <w:t>th</w:t>
      </w:r>
      <w:proofErr w:type="spellEnd"/>
      <w:r w:rsidRPr="008066D0">
        <w:rPr>
          <w:lang w:val="en-US"/>
        </w:rPr>
        <w:t>&gt;</w:t>
      </w:r>
    </w:p>
    <w:p w14:paraId="2C07E988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4696D9F4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24342D6D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&lt;td&gt;Alfreds&lt;/td&gt;</w:t>
      </w:r>
    </w:p>
    <w:p w14:paraId="00BF6287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&lt;td&gt;Developer&lt;/td&gt;</w:t>
      </w:r>
    </w:p>
    <w:p w14:paraId="493383CC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&lt;td&gt;alfreds@company.com&lt;/td&gt;</w:t>
      </w:r>
    </w:p>
    <w:p w14:paraId="58541023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2BFBEAA7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7A65DDA2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&lt;td&gt;Maria&lt;/td&gt;</w:t>
      </w:r>
    </w:p>
    <w:p w14:paraId="30F48F4E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&lt;td&gt;Staff Writer&lt;/td&gt;</w:t>
      </w:r>
    </w:p>
    <w:p w14:paraId="312A7C21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&lt;td&gt;maria@company.com&lt;/td&gt;</w:t>
      </w:r>
    </w:p>
    <w:p w14:paraId="45E8BAD4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0C5443BD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17B772A5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&lt;td&gt;Ernst&lt;/td&gt;</w:t>
      </w:r>
    </w:p>
    <w:p w14:paraId="73B5D444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&lt;td&gt;Project Head&lt;/td&gt;</w:t>
      </w:r>
    </w:p>
    <w:p w14:paraId="219D3AFA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&lt;td&gt;Ernst@company.com&lt;/td&gt;</w:t>
      </w:r>
    </w:p>
    <w:p w14:paraId="27EC4F7B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2FB1E02D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55F1E48E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&lt;td&gt;Albert&lt;/td&gt;</w:t>
      </w:r>
    </w:p>
    <w:p w14:paraId="3BD9FCFE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&lt;td&gt;Research Scientist&lt;/td&gt;</w:t>
      </w:r>
    </w:p>
    <w:p w14:paraId="34CB7B35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&lt;td&gt;albert@company.com&lt;/td&gt;</w:t>
      </w:r>
    </w:p>
    <w:p w14:paraId="7D427F69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7B1ED335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68998007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&lt;td&gt;Winston&lt;/td&gt;</w:t>
      </w:r>
    </w:p>
    <w:p w14:paraId="63D17C69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&lt;td&gt;Developer&lt;/td&gt;</w:t>
      </w:r>
    </w:p>
    <w:p w14:paraId="769EA940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&lt;td&gt;Winston@company.com&lt;/td&gt;</w:t>
      </w:r>
    </w:p>
    <w:p w14:paraId="3FCFE5AD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25AAE734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&lt;tr&gt;</w:t>
      </w:r>
    </w:p>
    <w:p w14:paraId="28748910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&lt;td&gt;Martin&lt;/td&gt;</w:t>
      </w:r>
    </w:p>
    <w:p w14:paraId="19BAF61E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lastRenderedPageBreak/>
        <w:t xml:space="preserve">                &lt;td&gt;Skill Developer&lt;/td&gt;</w:t>
      </w:r>
    </w:p>
    <w:p w14:paraId="3480A56E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    &lt;td&gt;martin@company.com&lt;/td&gt;</w:t>
      </w:r>
    </w:p>
    <w:p w14:paraId="46574035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    &lt;/tr&gt;</w:t>
      </w:r>
    </w:p>
    <w:p w14:paraId="1C470387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    &lt;/table&gt;</w:t>
      </w:r>
    </w:p>
    <w:p w14:paraId="6B5F1673" w14:textId="77777777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 xml:space="preserve">    &lt;/body&gt;</w:t>
      </w:r>
    </w:p>
    <w:p w14:paraId="1C25E3C3" w14:textId="39ED33C3" w:rsidR="008066D0" w:rsidRPr="008066D0" w:rsidRDefault="008066D0" w:rsidP="008066D0">
      <w:pPr>
        <w:rPr>
          <w:lang w:val="en-US"/>
        </w:rPr>
      </w:pPr>
      <w:r w:rsidRPr="008066D0">
        <w:rPr>
          <w:lang w:val="en-US"/>
        </w:rPr>
        <w:t>&lt;/html&gt;</w:t>
      </w:r>
    </w:p>
    <w:p w14:paraId="7A372384" w14:textId="77777777" w:rsidR="008066D0" w:rsidRPr="008066D0" w:rsidRDefault="008066D0" w:rsidP="00CE37F6">
      <w:pPr>
        <w:rPr>
          <w:lang w:val="en-US"/>
        </w:rPr>
      </w:pPr>
    </w:p>
    <w:p w14:paraId="3214C582" w14:textId="77777777" w:rsidR="00CE37F6" w:rsidRPr="00CE37F6" w:rsidRDefault="00CE37F6" w:rsidP="00CE37F6">
      <w:pPr>
        <w:rPr>
          <w:lang w:val="en-US"/>
        </w:rPr>
      </w:pPr>
    </w:p>
    <w:sectPr w:rsidR="00CE37F6" w:rsidRPr="00CE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">
    <w15:presenceInfo w15:providerId="Windows Live" w15:userId="0fd424c59c2a06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14"/>
    <w:rsid w:val="00040563"/>
    <w:rsid w:val="00151779"/>
    <w:rsid w:val="00527E98"/>
    <w:rsid w:val="00587414"/>
    <w:rsid w:val="0074694D"/>
    <w:rsid w:val="008066D0"/>
    <w:rsid w:val="00CE37F6"/>
    <w:rsid w:val="00C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453A"/>
  <w15:chartTrackingRefBased/>
  <w15:docId w15:val="{295A52C1-6814-4813-A006-9DB38F57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87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4204</Words>
  <Characters>23965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</dc:creator>
  <cp:keywords/>
  <dc:description/>
  <cp:lastModifiedBy>M.</cp:lastModifiedBy>
  <cp:revision>6</cp:revision>
  <dcterms:created xsi:type="dcterms:W3CDTF">2023-01-03T08:49:00Z</dcterms:created>
  <dcterms:modified xsi:type="dcterms:W3CDTF">2023-01-05T09:30:00Z</dcterms:modified>
</cp:coreProperties>
</file>